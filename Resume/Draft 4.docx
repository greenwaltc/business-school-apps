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6889" w14:textId="2C8AB766" w:rsidR="00BB6843" w:rsidRPr="00BB6843" w:rsidRDefault="00BB6843" w:rsidP="00BB6843">
      <w:pPr>
        <w:spacing w:after="40" w:line="216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</w:pPr>
      <w:r w:rsidRPr="00BB6843">
        <w:rPr>
          <w:rFonts w:ascii="Times New Roman" w:hAnsi="Times New Roman" w:cs="Times New Roman"/>
          <w:b/>
          <w:bCs/>
          <w:caps/>
          <w:color w:val="000000" w:themeColor="text1"/>
          <w:sz w:val="36"/>
          <w:szCs w:val="36"/>
        </w:rPr>
        <w:t>cAMERON gREENWALT</w:t>
      </w:r>
    </w:p>
    <w:p w14:paraId="69961B12" w14:textId="614EE91F" w:rsidR="00BB6843" w:rsidRPr="00BB6843" w:rsidRDefault="00BB6843" w:rsidP="00BB6843">
      <w:pPr>
        <w:spacing w:after="24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color w:val="000000" w:themeColor="text1"/>
        </w:rPr>
        <w:t xml:space="preserve">(385) 310-6815     |     </w:t>
      </w:r>
      <w:r w:rsidRPr="00BB6843">
        <w:rPr>
          <w:rFonts w:ascii="Times New Roman" w:hAnsi="Times New Roman" w:cs="Times New Roman"/>
        </w:rPr>
        <w:t>camerongreenwalt@gmail.com</w:t>
      </w:r>
    </w:p>
    <w:p w14:paraId="3E99706F" w14:textId="363D949A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EXPERIENCE</w:t>
      </w:r>
    </w:p>
    <w:p w14:paraId="1F7B2592" w14:textId="690DBC7B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DEXCOM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>RESEARCH AND DEVELOPMENT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</w:rPr>
        <w:t>NASDAQ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DXCM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r w:rsidRPr="00BB6843">
        <w:rPr>
          <w:rFonts w:ascii="Times New Roman" w:hAnsi="Times New Roman" w:cs="Times New Roman"/>
          <w:b/>
          <w:b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fARMINGTON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525D244F" w14:textId="3224295C" w:rsidR="00BB6843" w:rsidRPr="00BB6843" w:rsidRDefault="00BB6843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presen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</w:p>
    <w:p w14:paraId="5A46D579" w14:textId="4E406E31" w:rsidR="00BB6843" w:rsidRPr="00BB6843" w:rsidRDefault="00BB6843" w:rsidP="00BB6843">
      <w:pPr>
        <w:spacing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Software Development Engineer I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</w:rPr>
        <w:t>12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>
        <w:rPr>
          <w:rFonts w:ascii="Times New Roman" w:hAnsi="Times New Roman" w:cs="Times New Roman"/>
          <w:i/>
          <w:iCs/>
          <w:color w:val="000000" w:themeColor="text1"/>
        </w:rPr>
        <w:t>11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/202</w:t>
      </w:r>
      <w:r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A785693" w14:textId="4ACA2126" w:rsidR="00BB6843" w:rsidRPr="00BB6843" w:rsidRDefault="00006AD2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Dexcom is an industry leader in glucose monitoring devices for diabetes management, having 2.3 million users globally and $3.6B revenue FYE 2023</w:t>
      </w:r>
      <w:r w:rsidR="00BB6843" w:rsidRPr="00BB6843">
        <w:rPr>
          <w:rFonts w:ascii="Times New Roman" w:hAnsi="Times New Roman" w:cs="Times New Roman"/>
          <w:color w:val="000000" w:themeColor="text1"/>
        </w:rPr>
        <w:t>.</w:t>
      </w:r>
    </w:p>
    <w:p w14:paraId="4237B01F" w14:textId="47669708" w:rsidR="00BB6843" w:rsidRPr="00BB6843" w:rsidRDefault="00006AD2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Led a team of four engineers to develop a </w:t>
      </w:r>
      <w:r w:rsidR="00461DA3">
        <w:rPr>
          <w:rFonts w:ascii="Times New Roman" w:hAnsi="Times New Roman" w:cs="Times New Roman"/>
          <w:color w:val="000000" w:themeColor="text1"/>
        </w:rPr>
        <w:t xml:space="preserve">software </w:t>
      </w:r>
      <w:r>
        <w:rPr>
          <w:rFonts w:ascii="Times New Roman" w:hAnsi="Times New Roman" w:cs="Times New Roman"/>
          <w:color w:val="000000" w:themeColor="text1"/>
        </w:rPr>
        <w:t xml:space="preserve">platform to facilitate marketing communications via </w:t>
      </w:r>
      <w:r w:rsidR="00DC43D5">
        <w:rPr>
          <w:rFonts w:ascii="Times New Roman" w:hAnsi="Times New Roman" w:cs="Times New Roman"/>
          <w:color w:val="000000" w:themeColor="text1"/>
        </w:rPr>
        <w:t>mobile app</w:t>
      </w:r>
      <w:r>
        <w:rPr>
          <w:rFonts w:ascii="Times New Roman" w:hAnsi="Times New Roman" w:cs="Times New Roman"/>
          <w:color w:val="000000" w:themeColor="text1"/>
        </w:rPr>
        <w:t xml:space="preserve"> messaging</w:t>
      </w:r>
    </w:p>
    <w:p w14:paraId="6D4B3CA2" w14:textId="57F380B0" w:rsidR="00461DA3" w:rsidRDefault="00DC43D5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new product adoption by 400% in a one-</w:t>
      </w:r>
      <w:r w:rsidR="00945658">
        <w:rPr>
          <w:rFonts w:ascii="Times New Roman" w:hAnsi="Times New Roman" w:cs="Times New Roman"/>
          <w:color w:val="000000" w:themeColor="text1"/>
        </w:rPr>
        <w:t xml:space="preserve">week </w:t>
      </w:r>
      <w:r>
        <w:rPr>
          <w:rFonts w:ascii="Times New Roman" w:hAnsi="Times New Roman" w:cs="Times New Roman"/>
          <w:color w:val="000000" w:themeColor="text1"/>
        </w:rPr>
        <w:t>period</w:t>
      </w:r>
      <w:r w:rsidR="00563009">
        <w:rPr>
          <w:rFonts w:ascii="Times New Roman" w:hAnsi="Times New Roman" w:cs="Times New Roman"/>
          <w:color w:val="000000" w:themeColor="text1"/>
        </w:rPr>
        <w:t xml:space="preserve"> and accounted for 20% of new product adoption overall</w:t>
      </w:r>
      <w:r w:rsidR="00322496">
        <w:rPr>
          <w:rFonts w:ascii="Times New Roman" w:hAnsi="Times New Roman" w:cs="Times New Roman"/>
          <w:color w:val="000000" w:themeColor="text1"/>
        </w:rPr>
        <w:t xml:space="preserve"> </w:t>
      </w:r>
      <w:r w:rsidR="00994F0B">
        <w:rPr>
          <w:rFonts w:ascii="Times New Roman" w:hAnsi="Times New Roman" w:cs="Times New Roman"/>
          <w:color w:val="000000" w:themeColor="text1"/>
        </w:rPr>
        <w:t>by launching a marketing campaign via my platfor</w:t>
      </w:r>
      <w:r w:rsidR="002D5A41">
        <w:rPr>
          <w:rFonts w:ascii="Times New Roman" w:hAnsi="Times New Roman" w:cs="Times New Roman"/>
          <w:color w:val="000000" w:themeColor="text1"/>
        </w:rPr>
        <w:t>m</w:t>
      </w:r>
    </w:p>
    <w:p w14:paraId="6D6C6AC1" w14:textId="4A370464" w:rsidR="00BB6843" w:rsidRDefault="00C574AD" w:rsidP="00BB684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Increased feature velocity by p</w:t>
      </w:r>
      <w:r w:rsidR="00461DA3" w:rsidRPr="0013768F">
        <w:rPr>
          <w:rFonts w:ascii="Times New Roman" w:hAnsi="Times New Roman" w:cs="Times New Roman"/>
          <w:color w:val="000000" w:themeColor="text1"/>
        </w:rPr>
        <w:t>ersuad</w:t>
      </w:r>
      <w:r>
        <w:rPr>
          <w:rFonts w:ascii="Times New Roman" w:hAnsi="Times New Roman" w:cs="Times New Roman"/>
          <w:color w:val="000000" w:themeColor="text1"/>
        </w:rPr>
        <w:t>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product management to invest more time in</w:t>
      </w:r>
      <w:r w:rsidR="00461DA3">
        <w:rPr>
          <w:rFonts w:ascii="Times New Roman" w:hAnsi="Times New Roman" w:cs="Times New Roman"/>
          <w:color w:val="000000" w:themeColor="text1"/>
        </w:rPr>
        <w:t xml:space="preserve"> addressing</w:t>
      </w:r>
      <w:r w:rsidR="00461DA3" w:rsidRPr="0013768F">
        <w:rPr>
          <w:rFonts w:ascii="Times New Roman" w:hAnsi="Times New Roman" w:cs="Times New Roman"/>
          <w:color w:val="000000" w:themeColor="text1"/>
        </w:rPr>
        <w:t xml:space="preserve"> critical architecture changes</w:t>
      </w:r>
      <w:r w:rsidR="00461DA3">
        <w:rPr>
          <w:rFonts w:ascii="Times New Roman" w:hAnsi="Times New Roman" w:cs="Times New Roman"/>
          <w:color w:val="000000" w:themeColor="text1"/>
        </w:rPr>
        <w:t xml:space="preserve"> against pressure to develop new features</w:t>
      </w:r>
    </w:p>
    <w:p w14:paraId="2C9B29A1" w14:textId="2C52A8BA" w:rsidR="004C60B0" w:rsidRDefault="00DC43D5" w:rsidP="00461DA3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Gained industry newsletter recognition </w:t>
      </w:r>
      <w:r w:rsidR="00461DA3">
        <w:rPr>
          <w:rFonts w:ascii="Times New Roman" w:hAnsi="Times New Roman" w:cs="Times New Roman"/>
          <w:color w:val="000000" w:themeColor="text1"/>
        </w:rPr>
        <w:t xml:space="preserve">for developing an innovative platform not found elsewhere in the </w:t>
      </w:r>
      <w:r w:rsidR="00EC73C6">
        <w:rPr>
          <w:rFonts w:ascii="Times New Roman" w:hAnsi="Times New Roman" w:cs="Times New Roman"/>
          <w:color w:val="000000" w:themeColor="text1"/>
        </w:rPr>
        <w:t xml:space="preserve">medical devices </w:t>
      </w:r>
      <w:r w:rsidR="00461DA3">
        <w:rPr>
          <w:rFonts w:ascii="Times New Roman" w:hAnsi="Times New Roman" w:cs="Times New Roman"/>
          <w:color w:val="000000" w:themeColor="text1"/>
        </w:rPr>
        <w:t>industry</w:t>
      </w:r>
    </w:p>
    <w:p w14:paraId="3C1312D1" w14:textId="26438538" w:rsidR="0050272D" w:rsidRPr="00422CA9" w:rsidRDefault="00C574AD" w:rsidP="004C60B0">
      <w:pPr>
        <w:pStyle w:val="ListParagraph"/>
        <w:numPr>
          <w:ilvl w:val="1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Reduced software deployment process time by 90% by a</w:t>
      </w:r>
      <w:r w:rsidR="004C60B0">
        <w:rPr>
          <w:rFonts w:ascii="Times New Roman" w:hAnsi="Times New Roman" w:cs="Times New Roman"/>
        </w:rPr>
        <w:t>dvis</w:t>
      </w:r>
      <w:r>
        <w:rPr>
          <w:rFonts w:ascii="Times New Roman" w:hAnsi="Times New Roman" w:cs="Times New Roman"/>
        </w:rPr>
        <w:t xml:space="preserve">ing </w:t>
      </w:r>
      <w:r w:rsidR="004C60B0">
        <w:rPr>
          <w:rFonts w:ascii="Times New Roman" w:hAnsi="Times New Roman" w:cs="Times New Roman"/>
        </w:rPr>
        <w:t xml:space="preserve">against using an in-house </w:t>
      </w:r>
      <w:r>
        <w:rPr>
          <w:rFonts w:ascii="Times New Roman" w:hAnsi="Times New Roman" w:cs="Times New Roman"/>
        </w:rPr>
        <w:t>solutio</w:t>
      </w:r>
      <w:r w:rsidR="000C4A2C">
        <w:rPr>
          <w:rFonts w:ascii="Times New Roman" w:hAnsi="Times New Roman" w:cs="Times New Roman"/>
        </w:rPr>
        <w:t xml:space="preserve">n and </w:t>
      </w:r>
      <w:r w:rsidR="004C60B0">
        <w:rPr>
          <w:rFonts w:ascii="Times New Roman" w:hAnsi="Times New Roman" w:cs="Times New Roman"/>
        </w:rPr>
        <w:t xml:space="preserve">instead taking ownership of </w:t>
      </w:r>
      <w:r w:rsidR="00EC73C6">
        <w:rPr>
          <w:rFonts w:ascii="Times New Roman" w:hAnsi="Times New Roman" w:cs="Times New Roman"/>
        </w:rPr>
        <w:t xml:space="preserve">the software </w:t>
      </w:r>
      <w:r w:rsidR="004C60B0">
        <w:rPr>
          <w:rFonts w:ascii="Times New Roman" w:hAnsi="Times New Roman" w:cs="Times New Roman"/>
        </w:rPr>
        <w:t>deployment process</w:t>
      </w:r>
    </w:p>
    <w:p w14:paraId="42D7D7A3" w14:textId="70112AAD" w:rsidR="004C60B0" w:rsidRDefault="007F6614" w:rsidP="004C60B0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Increased feature velocity by securing </w:t>
      </w:r>
      <w:r w:rsidR="00DC43D5">
        <w:rPr>
          <w:rFonts w:ascii="Times New Roman" w:hAnsi="Times New Roman" w:cs="Times New Roman"/>
          <w:color w:val="000000" w:themeColor="text1"/>
        </w:rPr>
        <w:t xml:space="preserve">leadership approval to use </w:t>
      </w:r>
      <w:r w:rsidR="004C60B0">
        <w:rPr>
          <w:rFonts w:ascii="Times New Roman" w:hAnsi="Times New Roman" w:cs="Times New Roman"/>
          <w:color w:val="000000" w:themeColor="text1"/>
        </w:rPr>
        <w:t xml:space="preserve">a </w:t>
      </w:r>
      <w:r w:rsidR="00736D5B">
        <w:rPr>
          <w:rFonts w:ascii="Times New Roman" w:hAnsi="Times New Roman" w:cs="Times New Roman"/>
          <w:color w:val="000000" w:themeColor="text1"/>
        </w:rPr>
        <w:t xml:space="preserve">modern </w:t>
      </w:r>
      <w:r w:rsidR="00461DA3">
        <w:rPr>
          <w:rFonts w:ascii="Times New Roman" w:hAnsi="Times New Roman" w:cs="Times New Roman"/>
          <w:color w:val="000000" w:themeColor="text1"/>
        </w:rPr>
        <w:t>software language</w:t>
      </w:r>
    </w:p>
    <w:p w14:paraId="4B3A2AE8" w14:textId="185422E0" w:rsidR="0050272D" w:rsidRPr="001911B2" w:rsidRDefault="00C574AD" w:rsidP="00C574AD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Decreased software feature go-to-market time by leading </w:t>
      </w:r>
      <w:r w:rsidRPr="0050272D">
        <w:rPr>
          <w:rFonts w:ascii="Times New Roman" w:hAnsi="Times New Roman" w:cs="Times New Roman"/>
          <w:color w:val="000000" w:themeColor="text1"/>
        </w:rPr>
        <w:t xml:space="preserve">presentations on technical </w:t>
      </w:r>
      <w:r>
        <w:rPr>
          <w:rFonts w:ascii="Times New Roman" w:hAnsi="Times New Roman" w:cs="Times New Roman"/>
          <w:color w:val="000000" w:themeColor="text1"/>
        </w:rPr>
        <w:t>practices</w:t>
      </w:r>
      <w:r w:rsidRPr="0050272D">
        <w:rPr>
          <w:rFonts w:ascii="Times New Roman" w:hAnsi="Times New Roman" w:cs="Times New Roman"/>
          <w:color w:val="000000" w:themeColor="text1"/>
        </w:rPr>
        <w:t xml:space="preserve"> to </w:t>
      </w:r>
      <w:r>
        <w:rPr>
          <w:rFonts w:ascii="Times New Roman" w:hAnsi="Times New Roman" w:cs="Times New Roman"/>
          <w:color w:val="000000" w:themeColor="text1"/>
        </w:rPr>
        <w:t>~60 R&amp;D personnel, propagating adoption of the practices by other teams</w:t>
      </w:r>
    </w:p>
    <w:p w14:paraId="76608D64" w14:textId="29610171" w:rsidR="00BB6843" w:rsidRPr="00BB6843" w:rsidRDefault="00186488" w:rsidP="00BB6843">
      <w:pPr>
        <w:spacing w:after="0" w:line="21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RINCON RESEARCH CORPORATION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tucson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az</w:t>
      </w:r>
    </w:p>
    <w:p w14:paraId="711D2964" w14:textId="433AA419" w:rsidR="00BB6843" w:rsidRPr="00BB6843" w:rsidRDefault="00006AD2" w:rsidP="00BB6843">
      <w:pPr>
        <w:spacing w:before="60" w:after="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Research/Scientist I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05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/20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– 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12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/</w:t>
      </w:r>
      <w:r w:rsidR="00186488">
        <w:rPr>
          <w:rFonts w:ascii="Times New Roman" w:hAnsi="Times New Roman" w:cs="Times New Roman"/>
          <w:i/>
          <w:iCs/>
          <w:color w:val="000000" w:themeColor="text1"/>
        </w:rPr>
        <w:t>2022</w:t>
      </w:r>
    </w:p>
    <w:p w14:paraId="06C9C91C" w14:textId="11FA72CA" w:rsidR="00BB6843" w:rsidRPr="00BB6843" w:rsidRDefault="00C31593" w:rsidP="00BB6843">
      <w:pPr>
        <w:spacing w:before="60" w:after="12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Rincon Research Corporation is a small company that contracts with the US Intelligence and Defense communities.</w:t>
      </w:r>
      <w:r w:rsidR="00165F9C">
        <w:rPr>
          <w:rFonts w:ascii="Times New Roman" w:hAnsi="Times New Roman" w:cs="Times New Roman"/>
          <w:color w:val="000000" w:themeColor="text1"/>
        </w:rPr>
        <w:t xml:space="preserve"> My work responsibilities were top-secret, so I am limited in the detail I can discuss.</w:t>
      </w:r>
    </w:p>
    <w:p w14:paraId="0634DA51" w14:textId="435B8A47" w:rsidR="00BB6843" w:rsidRPr="00BB6843" w:rsidRDefault="00C31593" w:rsidP="00BB6843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Advised leaders on integrating novel computing technologies into current products by developing a software prototype and presenting findings to leadership</w:t>
      </w:r>
    </w:p>
    <w:p w14:paraId="7CB64065" w14:textId="6FDF9BA1" w:rsidR="00C31593" w:rsidRPr="00186488" w:rsidRDefault="00C31593" w:rsidP="00186488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Enhanced </w:t>
      </w:r>
      <w:r w:rsidR="00186488">
        <w:rPr>
          <w:rFonts w:ascii="Times New Roman" w:hAnsi="Times New Roman" w:cs="Times New Roman"/>
          <w:color w:val="000000" w:themeColor="text1"/>
        </w:rPr>
        <w:t>customer</w:t>
      </w:r>
      <w:r>
        <w:rPr>
          <w:rFonts w:ascii="Times New Roman" w:hAnsi="Times New Roman" w:cs="Times New Roman"/>
          <w:color w:val="000000" w:themeColor="text1"/>
        </w:rPr>
        <w:t xml:space="preserve"> data </w:t>
      </w:r>
      <w:r w:rsidR="00186488">
        <w:rPr>
          <w:rFonts w:ascii="Times New Roman" w:hAnsi="Times New Roman" w:cs="Times New Roman"/>
          <w:color w:val="000000" w:themeColor="text1"/>
        </w:rPr>
        <w:t>analysis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186488">
        <w:rPr>
          <w:rFonts w:ascii="Times New Roman" w:hAnsi="Times New Roman" w:cs="Times New Roman"/>
          <w:color w:val="000000" w:themeColor="text1"/>
        </w:rPr>
        <w:t>ability</w:t>
      </w:r>
      <w:r>
        <w:rPr>
          <w:rFonts w:ascii="Times New Roman" w:hAnsi="Times New Roman" w:cs="Times New Roman"/>
          <w:color w:val="000000" w:themeColor="text1"/>
        </w:rPr>
        <w:t xml:space="preserve"> by building a system to </w:t>
      </w:r>
      <w:r w:rsidR="00861FA8">
        <w:rPr>
          <w:rFonts w:ascii="Times New Roman" w:hAnsi="Times New Roman" w:cs="Times New Roman"/>
          <w:color w:val="000000" w:themeColor="text1"/>
        </w:rPr>
        <w:t xml:space="preserve">gather </w:t>
      </w:r>
      <w:r>
        <w:rPr>
          <w:rFonts w:ascii="Times New Roman" w:hAnsi="Times New Roman" w:cs="Times New Roman"/>
          <w:color w:val="000000" w:themeColor="text1"/>
        </w:rPr>
        <w:t>data from various</w:t>
      </w:r>
      <w:r w:rsidR="00861FA8">
        <w:rPr>
          <w:rFonts w:ascii="Times New Roman" w:hAnsi="Times New Roman" w:cs="Times New Roman"/>
          <w:color w:val="000000" w:themeColor="text1"/>
        </w:rPr>
        <w:t xml:space="preserve"> global</w:t>
      </w:r>
      <w:r>
        <w:rPr>
          <w:rFonts w:ascii="Times New Roman" w:hAnsi="Times New Roman" w:cs="Times New Roman"/>
          <w:color w:val="000000" w:themeColor="text1"/>
        </w:rPr>
        <w:t xml:space="preserve"> sources to one centralized </w:t>
      </w:r>
      <w:r w:rsidR="00186488">
        <w:rPr>
          <w:rFonts w:ascii="Times New Roman" w:hAnsi="Times New Roman" w:cs="Times New Roman"/>
          <w:color w:val="000000" w:themeColor="text1"/>
        </w:rPr>
        <w:t>cloud</w:t>
      </w:r>
      <w:r w:rsidR="00861FA8">
        <w:rPr>
          <w:rFonts w:ascii="Times New Roman" w:hAnsi="Times New Roman" w:cs="Times New Roman"/>
          <w:color w:val="000000" w:themeColor="text1"/>
        </w:rPr>
        <w:t>-based</w:t>
      </w:r>
      <w:r w:rsidR="00186488">
        <w:rPr>
          <w:rFonts w:ascii="Times New Roman" w:hAnsi="Times New Roman" w:cs="Times New Roman"/>
          <w:color w:val="000000" w:themeColor="text1"/>
        </w:rPr>
        <w:t xml:space="preserve"> location</w:t>
      </w:r>
    </w:p>
    <w:p w14:paraId="2E812B0C" w14:textId="7777777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2C5D34A4" w14:textId="71393BAA" w:rsidR="00BB6843" w:rsidRPr="00BB6843" w:rsidRDefault="00C25BF0" w:rsidP="00BB6843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UNIVERSITY OF ILLINOIS URBANA-CHAMPAIGN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Urbana</w:t>
      </w:r>
      <w:r w:rsidR="00BB6843"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IL</w:t>
      </w:r>
    </w:p>
    <w:p w14:paraId="0EB943C9" w14:textId="12D5B1F9" w:rsidR="00BB6843" w:rsidRPr="00BB6843" w:rsidRDefault="00C25BF0" w:rsidP="00BB6843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Master of Computer Science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GPA 3.87/4.0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2022-</w:t>
      </w:r>
      <w:r w:rsidR="00BB6843"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3</w:t>
      </w:r>
    </w:p>
    <w:p w14:paraId="61EEF855" w14:textId="248EA443" w:rsidR="00C25BF0" w:rsidRPr="00BB6843" w:rsidRDefault="00C25BF0" w:rsidP="00C25BF0">
      <w:pPr>
        <w:spacing w:after="0" w:line="21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BRIGHAM YOUNG UNIVERSITY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ptab w:relativeTo="margin" w:alignment="right" w:leader="none"/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Provo</w:t>
      </w:r>
      <w:r w:rsidRPr="00BB6843">
        <w:rPr>
          <w:rFonts w:ascii="Times New Roman" w:hAnsi="Times New Roman" w:cs="Times New Roman"/>
          <w:b/>
          <w:bCs/>
          <w:cap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aps/>
          <w:color w:val="000000" w:themeColor="text1"/>
        </w:rPr>
        <w:t>uT</w:t>
      </w:r>
    </w:p>
    <w:p w14:paraId="27B9B90F" w14:textId="57F05C08" w:rsidR="00C25BF0" w:rsidRPr="00BB6843" w:rsidRDefault="00C25BF0" w:rsidP="00C25BF0">
      <w:pPr>
        <w:spacing w:after="120" w:line="216" w:lineRule="auto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Bachelor of Science in Computer Science</w:t>
      </w:r>
      <w:r w:rsidR="0050272D">
        <w:rPr>
          <w:rFonts w:ascii="Times New Roman" w:hAnsi="Times New Roman" w:cs="Times New Roman"/>
          <w:i/>
          <w:iCs/>
          <w:color w:val="000000" w:themeColor="text1"/>
        </w:rPr>
        <w:t>, Minor in Business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</w:rPr>
        <w:t>Cum Laude. GPA 3.97/4.0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ptab w:relativeTo="margin" w:alignment="right" w:leader="none"/>
      </w:r>
      <w:r w:rsidR="005D1ACE">
        <w:rPr>
          <w:rFonts w:ascii="Times New Roman" w:hAnsi="Times New Roman" w:cs="Times New Roman"/>
          <w:i/>
          <w:iCs/>
          <w:color w:val="000000" w:themeColor="text1"/>
        </w:rPr>
        <w:t>2020-</w:t>
      </w:r>
      <w:r w:rsidRPr="00BB6843">
        <w:rPr>
          <w:rFonts w:ascii="Times New Roman" w:hAnsi="Times New Roman" w:cs="Times New Roman"/>
          <w:i/>
          <w:iCs/>
          <w:color w:val="000000" w:themeColor="text1"/>
        </w:rPr>
        <w:t>20</w:t>
      </w:r>
      <w:r>
        <w:rPr>
          <w:rFonts w:ascii="Times New Roman" w:hAnsi="Times New Roman" w:cs="Times New Roman"/>
          <w:i/>
          <w:iCs/>
          <w:color w:val="000000" w:themeColor="text1"/>
        </w:rPr>
        <w:t>22</w:t>
      </w:r>
    </w:p>
    <w:p w14:paraId="37FADAC5" w14:textId="15BA085E" w:rsidR="00C25BF0" w:rsidRDefault="00C25BF0" w:rsidP="00422CA9">
      <w:pPr>
        <w:pStyle w:val="ListParagraph"/>
        <w:numPr>
          <w:ilvl w:val="0"/>
          <w:numId w:val="1"/>
        </w:numPr>
        <w:spacing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Oak Ridge National Lab</w:t>
      </w:r>
      <w:r w:rsidR="00006AD2">
        <w:rPr>
          <w:rFonts w:ascii="Times New Roman" w:hAnsi="Times New Roman" w:cs="Times New Roman"/>
          <w:color w:val="000000" w:themeColor="text1"/>
        </w:rPr>
        <w:t xml:space="preserve"> intern</w:t>
      </w:r>
      <w:r w:rsidR="00382B1E">
        <w:rPr>
          <w:rFonts w:ascii="Times New Roman" w:hAnsi="Times New Roman" w:cs="Times New Roman"/>
          <w:color w:val="000000" w:themeColor="text1"/>
        </w:rPr>
        <w:t xml:space="preserve"> and </w:t>
      </w:r>
      <w:r w:rsidR="0050272D">
        <w:rPr>
          <w:rFonts w:ascii="Times New Roman" w:hAnsi="Times New Roman" w:cs="Times New Roman"/>
          <w:color w:val="000000" w:themeColor="text1"/>
        </w:rPr>
        <w:t xml:space="preserve">BYU </w:t>
      </w:r>
      <w:r w:rsidR="00382B1E">
        <w:rPr>
          <w:rFonts w:ascii="Times New Roman" w:hAnsi="Times New Roman" w:cs="Times New Roman"/>
          <w:color w:val="000000" w:themeColor="text1"/>
        </w:rPr>
        <w:t>Human-centered Computing Lab</w:t>
      </w:r>
      <w:r w:rsidR="00006AD2">
        <w:rPr>
          <w:rFonts w:ascii="Times New Roman" w:hAnsi="Times New Roman" w:cs="Times New Roman"/>
          <w:color w:val="000000" w:themeColor="text1"/>
        </w:rPr>
        <w:t xml:space="preserve"> research assistant</w:t>
      </w:r>
    </w:p>
    <w:p w14:paraId="3CAAF9C7" w14:textId="6A9F1147" w:rsidR="007B0142" w:rsidRPr="00C25BF0" w:rsidRDefault="00F301EE" w:rsidP="00C25BF0">
      <w:pPr>
        <w:pStyle w:val="ListParagraph"/>
        <w:numPr>
          <w:ilvl w:val="0"/>
          <w:numId w:val="1"/>
        </w:numPr>
        <w:spacing w:after="24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Computer science teaching assistant;</w:t>
      </w:r>
      <w:r w:rsidR="00165F9C">
        <w:rPr>
          <w:rFonts w:ascii="Times New Roman" w:hAnsi="Times New Roman" w:cs="Times New Roman"/>
          <w:color w:val="000000" w:themeColor="text1"/>
        </w:rPr>
        <w:t xml:space="preserve"> ~20 hours per week throughout the entire program</w:t>
      </w:r>
    </w:p>
    <w:p w14:paraId="69EB96C4" w14:textId="1E76ECC7" w:rsidR="00BB6843" w:rsidRPr="00BB6843" w:rsidRDefault="00BB6843" w:rsidP="001911B2">
      <w:pPr>
        <w:pBdr>
          <w:bottom w:val="single" w:sz="4" w:space="1" w:color="auto"/>
        </w:pBdr>
        <w:spacing w:before="240" w:after="120" w:line="21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B6843">
        <w:rPr>
          <w:rFonts w:ascii="Times New Roman" w:hAnsi="Times New Roman" w:cs="Times New Roman"/>
          <w:b/>
          <w:bCs/>
          <w:color w:val="000000" w:themeColor="text1"/>
        </w:rPr>
        <w:t>ADDITIONA</w:t>
      </w:r>
      <w:r w:rsidR="006B5963">
        <w:rPr>
          <w:rFonts w:ascii="Times New Roman" w:hAnsi="Times New Roman" w:cs="Times New Roman"/>
          <w:b/>
          <w:bCs/>
          <w:color w:val="000000" w:themeColor="text1"/>
        </w:rPr>
        <w:t>L</w:t>
      </w:r>
    </w:p>
    <w:p w14:paraId="56EEFDD6" w14:textId="77777777" w:rsidR="00F33B86" w:rsidRDefault="00F33B86" w:rsidP="001911B2">
      <w:pPr>
        <w:pStyle w:val="ListParagraph"/>
        <w:numPr>
          <w:ilvl w:val="0"/>
          <w:numId w:val="1"/>
        </w:numPr>
        <w:spacing w:after="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Volunteer Missionary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Church of Jesus Christ of Latter-day Saints</w:t>
      </w:r>
      <w:r>
        <w:rPr>
          <w:rFonts w:ascii="Times New Roman" w:hAnsi="Times New Roman" w:cs="Times New Roman"/>
          <w:color w:val="000000" w:themeColor="text1"/>
        </w:rPr>
        <w:t xml:space="preserve"> (2017-2019)</w:t>
      </w:r>
    </w:p>
    <w:p w14:paraId="0CFC27C0" w14:textId="588D7A17" w:rsidR="004D53DB" w:rsidRDefault="004D53DB" w:rsidP="00F33B86">
      <w:pPr>
        <w:pStyle w:val="ListParagraph"/>
        <w:numPr>
          <w:ilvl w:val="1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Accelerated proselyting efforts by leading a team of 1</w:t>
      </w:r>
      <w:r w:rsidR="00563009">
        <w:rPr>
          <w:rFonts w:ascii="Times New Roman" w:hAnsi="Times New Roman" w:cs="Times New Roman"/>
          <w:color w:val="000000" w:themeColor="text1"/>
        </w:rPr>
        <w:t>8</w:t>
      </w:r>
      <w:r>
        <w:rPr>
          <w:rFonts w:ascii="Times New Roman" w:hAnsi="Times New Roman" w:cs="Times New Roman"/>
          <w:color w:val="000000" w:themeColor="text1"/>
        </w:rPr>
        <w:t xml:space="preserve"> volunteers</w:t>
      </w:r>
    </w:p>
    <w:p w14:paraId="1A037A0B" w14:textId="4A38DAA3" w:rsidR="006B5963" w:rsidRPr="006B5963" w:rsidRDefault="006B5963" w:rsidP="00BB684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1911B2">
        <w:rPr>
          <w:rFonts w:ascii="Times New Roman" w:hAnsi="Times New Roman" w:cs="Times New Roman"/>
          <w:b/>
          <w:bCs/>
          <w:color w:val="000000" w:themeColor="text1"/>
        </w:rPr>
        <w:t>Co-author</w:t>
      </w:r>
      <w:r w:rsidR="00A07C7C">
        <w:rPr>
          <w:rFonts w:ascii="Times New Roman" w:hAnsi="Times New Roman" w:cs="Times New Roman"/>
          <w:b/>
          <w:bCs/>
          <w:color w:val="000000" w:themeColor="text1"/>
        </w:rPr>
        <w:t>ed</w:t>
      </w:r>
      <w:r w:rsidR="00A07C7C">
        <w:rPr>
          <w:rFonts w:ascii="Times New Roman" w:hAnsi="Times New Roman" w:cs="Times New Roman"/>
          <w:color w:val="000000" w:themeColor="text1"/>
        </w:rPr>
        <w:t xml:space="preserve"> </w:t>
      </w:r>
      <w:r w:rsidR="00F301EE">
        <w:rPr>
          <w:rFonts w:ascii="Times New Roman" w:hAnsi="Times New Roman" w:cs="Times New Roman"/>
          <w:color w:val="000000" w:themeColor="text1"/>
        </w:rPr>
        <w:t xml:space="preserve">a </w:t>
      </w:r>
      <w:r w:rsidR="00A07C7C">
        <w:rPr>
          <w:rFonts w:ascii="Times New Roman" w:hAnsi="Times New Roman" w:cs="Times New Roman"/>
          <w:color w:val="000000" w:themeColor="text1"/>
        </w:rPr>
        <w:t xml:space="preserve">paper </w:t>
      </w:r>
      <w:r w:rsidR="00935A10">
        <w:rPr>
          <w:rFonts w:ascii="Times New Roman" w:hAnsi="Times New Roman" w:cs="Times New Roman"/>
          <w:color w:val="000000" w:themeColor="text1"/>
        </w:rPr>
        <w:t xml:space="preserve">published </w:t>
      </w:r>
      <w:r w:rsidR="006D0685">
        <w:rPr>
          <w:rFonts w:ascii="Times New Roman" w:hAnsi="Times New Roman" w:cs="Times New Roman"/>
          <w:color w:val="000000" w:themeColor="text1"/>
        </w:rPr>
        <w:t xml:space="preserve">in the </w:t>
      </w:r>
      <w:r w:rsidR="006D0685" w:rsidRPr="001911B2">
        <w:rPr>
          <w:rFonts w:ascii="Times New Roman" w:hAnsi="Times New Roman" w:cs="Times New Roman"/>
          <w:color w:val="000000" w:themeColor="text1"/>
        </w:rPr>
        <w:t>world's largest technical professional organization</w:t>
      </w:r>
      <w:r w:rsidR="00F301EE">
        <w:rPr>
          <w:rFonts w:ascii="Times New Roman" w:hAnsi="Times New Roman" w:cs="Times New Roman"/>
          <w:color w:val="000000" w:themeColor="text1"/>
        </w:rPr>
        <w:t xml:space="preserve"> (IEEE)</w:t>
      </w:r>
    </w:p>
    <w:p w14:paraId="6263BD81" w14:textId="4AA97F1B" w:rsidR="00461DA3" w:rsidRPr="00422CA9" w:rsidRDefault="006B5963" w:rsidP="00461DA3">
      <w:pPr>
        <w:pStyle w:val="ListParagraph"/>
        <w:numPr>
          <w:ilvl w:val="0"/>
          <w:numId w:val="1"/>
        </w:numPr>
        <w:spacing w:before="120" w:after="120" w:line="216" w:lineRule="auto"/>
        <w:contextualSpacing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Eagle Scout Award Recipient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</w:rPr>
        <w:t>The Boy Scouts of America</w:t>
      </w:r>
      <w:r>
        <w:rPr>
          <w:rFonts w:ascii="Times New Roman" w:hAnsi="Times New Roman" w:cs="Times New Roman"/>
          <w:color w:val="000000" w:themeColor="text1"/>
        </w:rPr>
        <w:t xml:space="preserve"> (2012)</w:t>
      </w:r>
    </w:p>
    <w:sectPr w:rsidR="00461DA3" w:rsidRPr="00422CA9" w:rsidSect="00540778"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64E59" w14:textId="77777777" w:rsidR="00EE08E9" w:rsidRDefault="00EE08E9" w:rsidP="00FB220D">
      <w:pPr>
        <w:spacing w:after="0" w:line="240" w:lineRule="auto"/>
      </w:pPr>
      <w:r>
        <w:separator/>
      </w:r>
    </w:p>
  </w:endnote>
  <w:endnote w:type="continuationSeparator" w:id="0">
    <w:p w14:paraId="3C7457DC" w14:textId="77777777" w:rsidR="00EE08E9" w:rsidRDefault="00EE08E9" w:rsidP="00FB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465D6" w14:textId="77777777" w:rsidR="00EE08E9" w:rsidRDefault="00EE08E9" w:rsidP="00FB220D">
      <w:pPr>
        <w:spacing w:after="0" w:line="240" w:lineRule="auto"/>
      </w:pPr>
      <w:r>
        <w:separator/>
      </w:r>
    </w:p>
  </w:footnote>
  <w:footnote w:type="continuationSeparator" w:id="0">
    <w:p w14:paraId="7A9C0CC6" w14:textId="77777777" w:rsidR="00EE08E9" w:rsidRDefault="00EE08E9" w:rsidP="00FB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6216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727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4456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4C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B812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729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C2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1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5E7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81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DBD"/>
    <w:multiLevelType w:val="hybridMultilevel"/>
    <w:tmpl w:val="70CA5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118CE"/>
    <w:multiLevelType w:val="hybridMultilevel"/>
    <w:tmpl w:val="B6300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B29A8"/>
    <w:multiLevelType w:val="hybridMultilevel"/>
    <w:tmpl w:val="B5E23F74"/>
    <w:lvl w:ilvl="0" w:tplc="7F7C1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67009"/>
    <w:multiLevelType w:val="hybridMultilevel"/>
    <w:tmpl w:val="EF8C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5439"/>
    <w:multiLevelType w:val="hybridMultilevel"/>
    <w:tmpl w:val="3300E5AC"/>
    <w:lvl w:ilvl="0" w:tplc="AB5EA73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412"/>
    <w:multiLevelType w:val="hybridMultilevel"/>
    <w:tmpl w:val="2110E0D6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36ED8"/>
    <w:multiLevelType w:val="hybridMultilevel"/>
    <w:tmpl w:val="65CE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33D23"/>
    <w:multiLevelType w:val="hybridMultilevel"/>
    <w:tmpl w:val="C7360910"/>
    <w:lvl w:ilvl="0" w:tplc="94B8F5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57C43"/>
    <w:multiLevelType w:val="multilevel"/>
    <w:tmpl w:val="D458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F0BB8"/>
    <w:multiLevelType w:val="hybridMultilevel"/>
    <w:tmpl w:val="08B6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63BC7"/>
    <w:multiLevelType w:val="hybridMultilevel"/>
    <w:tmpl w:val="10D633BE"/>
    <w:lvl w:ilvl="0" w:tplc="E65A8A1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40837"/>
    <w:multiLevelType w:val="hybridMultilevel"/>
    <w:tmpl w:val="B622E6A0"/>
    <w:lvl w:ilvl="0" w:tplc="60760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03506"/>
    <w:multiLevelType w:val="hybridMultilevel"/>
    <w:tmpl w:val="30D2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44B60"/>
    <w:multiLevelType w:val="hybridMultilevel"/>
    <w:tmpl w:val="C9E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61969">
    <w:abstractNumId w:val="21"/>
  </w:num>
  <w:num w:numId="2" w16cid:durableId="980884999">
    <w:abstractNumId w:val="17"/>
  </w:num>
  <w:num w:numId="3" w16cid:durableId="1691954612">
    <w:abstractNumId w:val="16"/>
  </w:num>
  <w:num w:numId="4" w16cid:durableId="668480608">
    <w:abstractNumId w:val="13"/>
  </w:num>
  <w:num w:numId="5" w16cid:durableId="915437006">
    <w:abstractNumId w:val="22"/>
  </w:num>
  <w:num w:numId="6" w16cid:durableId="532966290">
    <w:abstractNumId w:val="11"/>
  </w:num>
  <w:num w:numId="7" w16cid:durableId="1551915199">
    <w:abstractNumId w:val="18"/>
  </w:num>
  <w:num w:numId="8" w16cid:durableId="377320895">
    <w:abstractNumId w:val="18"/>
  </w:num>
  <w:num w:numId="9" w16cid:durableId="504327200">
    <w:abstractNumId w:val="15"/>
  </w:num>
  <w:num w:numId="10" w16cid:durableId="758527251">
    <w:abstractNumId w:val="20"/>
  </w:num>
  <w:num w:numId="11" w16cid:durableId="598804598">
    <w:abstractNumId w:val="14"/>
  </w:num>
  <w:num w:numId="12" w16cid:durableId="1515994290">
    <w:abstractNumId w:val="9"/>
  </w:num>
  <w:num w:numId="13" w16cid:durableId="131756422">
    <w:abstractNumId w:val="7"/>
  </w:num>
  <w:num w:numId="14" w16cid:durableId="1527527413">
    <w:abstractNumId w:val="6"/>
  </w:num>
  <w:num w:numId="15" w16cid:durableId="769161710">
    <w:abstractNumId w:val="5"/>
  </w:num>
  <w:num w:numId="16" w16cid:durableId="778572043">
    <w:abstractNumId w:val="4"/>
  </w:num>
  <w:num w:numId="17" w16cid:durableId="1835340206">
    <w:abstractNumId w:val="8"/>
  </w:num>
  <w:num w:numId="18" w16cid:durableId="1570143336">
    <w:abstractNumId w:val="3"/>
  </w:num>
  <w:num w:numId="19" w16cid:durableId="1215894469">
    <w:abstractNumId w:val="2"/>
  </w:num>
  <w:num w:numId="20" w16cid:durableId="1532961098">
    <w:abstractNumId w:val="1"/>
  </w:num>
  <w:num w:numId="21" w16cid:durableId="1153840031">
    <w:abstractNumId w:val="0"/>
  </w:num>
  <w:num w:numId="22" w16cid:durableId="1055198995">
    <w:abstractNumId w:val="23"/>
  </w:num>
  <w:num w:numId="23" w16cid:durableId="858080122">
    <w:abstractNumId w:val="19"/>
  </w:num>
  <w:num w:numId="24" w16cid:durableId="1265455810">
    <w:abstractNumId w:val="12"/>
  </w:num>
  <w:num w:numId="25" w16cid:durableId="414284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pos w:val="beneathText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C9"/>
    <w:rsid w:val="00006AD2"/>
    <w:rsid w:val="000148A1"/>
    <w:rsid w:val="0002202E"/>
    <w:rsid w:val="000268C5"/>
    <w:rsid w:val="00034105"/>
    <w:rsid w:val="00044CCF"/>
    <w:rsid w:val="00052A10"/>
    <w:rsid w:val="000569FE"/>
    <w:rsid w:val="00056F82"/>
    <w:rsid w:val="00060754"/>
    <w:rsid w:val="0006200E"/>
    <w:rsid w:val="00067E0F"/>
    <w:rsid w:val="00072888"/>
    <w:rsid w:val="000B2534"/>
    <w:rsid w:val="000B475A"/>
    <w:rsid w:val="000B515A"/>
    <w:rsid w:val="000B56AC"/>
    <w:rsid w:val="000C4A2C"/>
    <w:rsid w:val="000D1584"/>
    <w:rsid w:val="000D4B1C"/>
    <w:rsid w:val="000E2AC1"/>
    <w:rsid w:val="000E7577"/>
    <w:rsid w:val="000F5DF2"/>
    <w:rsid w:val="000F7267"/>
    <w:rsid w:val="00112F5A"/>
    <w:rsid w:val="00127D5F"/>
    <w:rsid w:val="0013606A"/>
    <w:rsid w:val="00140DEC"/>
    <w:rsid w:val="00165F9C"/>
    <w:rsid w:val="001841F4"/>
    <w:rsid w:val="00186488"/>
    <w:rsid w:val="001911B2"/>
    <w:rsid w:val="001B01DD"/>
    <w:rsid w:val="001C233A"/>
    <w:rsid w:val="001C699B"/>
    <w:rsid w:val="001D19C5"/>
    <w:rsid w:val="001D7A87"/>
    <w:rsid w:val="001E0D23"/>
    <w:rsid w:val="001F1256"/>
    <w:rsid w:val="00203CC5"/>
    <w:rsid w:val="002107BD"/>
    <w:rsid w:val="00264187"/>
    <w:rsid w:val="00267325"/>
    <w:rsid w:val="0027673C"/>
    <w:rsid w:val="00280604"/>
    <w:rsid w:val="0028560D"/>
    <w:rsid w:val="00297250"/>
    <w:rsid w:val="002B11CF"/>
    <w:rsid w:val="002C4C83"/>
    <w:rsid w:val="002C51D2"/>
    <w:rsid w:val="002D5A41"/>
    <w:rsid w:val="00307C81"/>
    <w:rsid w:val="00322496"/>
    <w:rsid w:val="00325DDA"/>
    <w:rsid w:val="00346033"/>
    <w:rsid w:val="00355343"/>
    <w:rsid w:val="00365F94"/>
    <w:rsid w:val="00382B1E"/>
    <w:rsid w:val="003961DE"/>
    <w:rsid w:val="00397D4A"/>
    <w:rsid w:val="003A40B6"/>
    <w:rsid w:val="003B4966"/>
    <w:rsid w:val="003D46C7"/>
    <w:rsid w:val="003E431A"/>
    <w:rsid w:val="003F0AAF"/>
    <w:rsid w:val="003F37B2"/>
    <w:rsid w:val="00410C13"/>
    <w:rsid w:val="004174EC"/>
    <w:rsid w:val="004226E8"/>
    <w:rsid w:val="00422CA9"/>
    <w:rsid w:val="00426B80"/>
    <w:rsid w:val="00435184"/>
    <w:rsid w:val="004546D6"/>
    <w:rsid w:val="00454C4B"/>
    <w:rsid w:val="004567EE"/>
    <w:rsid w:val="00456960"/>
    <w:rsid w:val="00461DA3"/>
    <w:rsid w:val="00477222"/>
    <w:rsid w:val="00484AAC"/>
    <w:rsid w:val="00493A01"/>
    <w:rsid w:val="004B5B2C"/>
    <w:rsid w:val="004C4655"/>
    <w:rsid w:val="004C60B0"/>
    <w:rsid w:val="004D53DB"/>
    <w:rsid w:val="004E39F4"/>
    <w:rsid w:val="004F1512"/>
    <w:rsid w:val="0050272D"/>
    <w:rsid w:val="005051BD"/>
    <w:rsid w:val="005237F5"/>
    <w:rsid w:val="0052525C"/>
    <w:rsid w:val="00526084"/>
    <w:rsid w:val="00540778"/>
    <w:rsid w:val="005532CF"/>
    <w:rsid w:val="00563009"/>
    <w:rsid w:val="005B3DAE"/>
    <w:rsid w:val="005B665F"/>
    <w:rsid w:val="005C7E1F"/>
    <w:rsid w:val="005D1ACE"/>
    <w:rsid w:val="005D2A7C"/>
    <w:rsid w:val="005E2B94"/>
    <w:rsid w:val="005F4B75"/>
    <w:rsid w:val="00603999"/>
    <w:rsid w:val="00605BC3"/>
    <w:rsid w:val="00620D7B"/>
    <w:rsid w:val="006344D1"/>
    <w:rsid w:val="006348CC"/>
    <w:rsid w:val="006513B7"/>
    <w:rsid w:val="006606CD"/>
    <w:rsid w:val="0066600B"/>
    <w:rsid w:val="00666671"/>
    <w:rsid w:val="006A38B4"/>
    <w:rsid w:val="006A5E53"/>
    <w:rsid w:val="006B5963"/>
    <w:rsid w:val="006C3C9F"/>
    <w:rsid w:val="006C4A16"/>
    <w:rsid w:val="006D0685"/>
    <w:rsid w:val="006D453E"/>
    <w:rsid w:val="006E0632"/>
    <w:rsid w:val="006E3E97"/>
    <w:rsid w:val="006F787A"/>
    <w:rsid w:val="00706914"/>
    <w:rsid w:val="00707797"/>
    <w:rsid w:val="00736D5B"/>
    <w:rsid w:val="00746F50"/>
    <w:rsid w:val="0075439C"/>
    <w:rsid w:val="00770ED3"/>
    <w:rsid w:val="00781AF6"/>
    <w:rsid w:val="00784D7E"/>
    <w:rsid w:val="00792050"/>
    <w:rsid w:val="007B0142"/>
    <w:rsid w:val="007C0867"/>
    <w:rsid w:val="007D7131"/>
    <w:rsid w:val="007E475A"/>
    <w:rsid w:val="007F2D94"/>
    <w:rsid w:val="007F6614"/>
    <w:rsid w:val="007F7C5B"/>
    <w:rsid w:val="00805813"/>
    <w:rsid w:val="00811D10"/>
    <w:rsid w:val="0081536D"/>
    <w:rsid w:val="00820B63"/>
    <w:rsid w:val="00831518"/>
    <w:rsid w:val="00861FA8"/>
    <w:rsid w:val="008633D6"/>
    <w:rsid w:val="008801D1"/>
    <w:rsid w:val="0089606D"/>
    <w:rsid w:val="008B6268"/>
    <w:rsid w:val="008B6D79"/>
    <w:rsid w:val="008B78CF"/>
    <w:rsid w:val="008C2E8C"/>
    <w:rsid w:val="008C6D6A"/>
    <w:rsid w:val="008D2225"/>
    <w:rsid w:val="008D58B4"/>
    <w:rsid w:val="008E49B0"/>
    <w:rsid w:val="008F11DF"/>
    <w:rsid w:val="008F39FB"/>
    <w:rsid w:val="008F6089"/>
    <w:rsid w:val="009058D2"/>
    <w:rsid w:val="00935A10"/>
    <w:rsid w:val="009450CA"/>
    <w:rsid w:val="00945658"/>
    <w:rsid w:val="00950636"/>
    <w:rsid w:val="00970BA8"/>
    <w:rsid w:val="00984B54"/>
    <w:rsid w:val="00994F0B"/>
    <w:rsid w:val="00A07C7C"/>
    <w:rsid w:val="00A17B87"/>
    <w:rsid w:val="00A2265C"/>
    <w:rsid w:val="00A346F9"/>
    <w:rsid w:val="00A527CB"/>
    <w:rsid w:val="00A60E5F"/>
    <w:rsid w:val="00A81514"/>
    <w:rsid w:val="00A9070B"/>
    <w:rsid w:val="00A9234C"/>
    <w:rsid w:val="00AA7F1F"/>
    <w:rsid w:val="00AC0E55"/>
    <w:rsid w:val="00AE37F5"/>
    <w:rsid w:val="00B01E71"/>
    <w:rsid w:val="00B11C4E"/>
    <w:rsid w:val="00B3132A"/>
    <w:rsid w:val="00B32A03"/>
    <w:rsid w:val="00B34E89"/>
    <w:rsid w:val="00B46FF3"/>
    <w:rsid w:val="00B61220"/>
    <w:rsid w:val="00B62565"/>
    <w:rsid w:val="00B76FFA"/>
    <w:rsid w:val="00B82268"/>
    <w:rsid w:val="00B85454"/>
    <w:rsid w:val="00B871E4"/>
    <w:rsid w:val="00B937CD"/>
    <w:rsid w:val="00BA009D"/>
    <w:rsid w:val="00BA4E55"/>
    <w:rsid w:val="00BB6089"/>
    <w:rsid w:val="00BB6843"/>
    <w:rsid w:val="00C04A13"/>
    <w:rsid w:val="00C142A0"/>
    <w:rsid w:val="00C229B0"/>
    <w:rsid w:val="00C25BF0"/>
    <w:rsid w:val="00C31593"/>
    <w:rsid w:val="00C32818"/>
    <w:rsid w:val="00C574AD"/>
    <w:rsid w:val="00C60960"/>
    <w:rsid w:val="00C714C3"/>
    <w:rsid w:val="00C7489F"/>
    <w:rsid w:val="00C75368"/>
    <w:rsid w:val="00C76831"/>
    <w:rsid w:val="00C87623"/>
    <w:rsid w:val="00C943A5"/>
    <w:rsid w:val="00C958CA"/>
    <w:rsid w:val="00CA017D"/>
    <w:rsid w:val="00CB30A9"/>
    <w:rsid w:val="00CB367F"/>
    <w:rsid w:val="00CB6CF2"/>
    <w:rsid w:val="00CC00B3"/>
    <w:rsid w:val="00CC204A"/>
    <w:rsid w:val="00CC7233"/>
    <w:rsid w:val="00CD71B9"/>
    <w:rsid w:val="00CE7385"/>
    <w:rsid w:val="00CF3E4A"/>
    <w:rsid w:val="00D00264"/>
    <w:rsid w:val="00D15B72"/>
    <w:rsid w:val="00D352E5"/>
    <w:rsid w:val="00D37904"/>
    <w:rsid w:val="00D44C1B"/>
    <w:rsid w:val="00D71799"/>
    <w:rsid w:val="00D90D2D"/>
    <w:rsid w:val="00D94DDC"/>
    <w:rsid w:val="00D9617E"/>
    <w:rsid w:val="00DA5010"/>
    <w:rsid w:val="00DA5183"/>
    <w:rsid w:val="00DC138B"/>
    <w:rsid w:val="00DC43D5"/>
    <w:rsid w:val="00DD386B"/>
    <w:rsid w:val="00DE1D2E"/>
    <w:rsid w:val="00DE3030"/>
    <w:rsid w:val="00DF5F57"/>
    <w:rsid w:val="00E02897"/>
    <w:rsid w:val="00E07BF1"/>
    <w:rsid w:val="00E14D8F"/>
    <w:rsid w:val="00E2726F"/>
    <w:rsid w:val="00E34D25"/>
    <w:rsid w:val="00E3708A"/>
    <w:rsid w:val="00E465AB"/>
    <w:rsid w:val="00E4740F"/>
    <w:rsid w:val="00E61F9D"/>
    <w:rsid w:val="00E758A9"/>
    <w:rsid w:val="00E82BAC"/>
    <w:rsid w:val="00E96773"/>
    <w:rsid w:val="00EA6C51"/>
    <w:rsid w:val="00EB079A"/>
    <w:rsid w:val="00EB7AC9"/>
    <w:rsid w:val="00EC73C6"/>
    <w:rsid w:val="00EE08E9"/>
    <w:rsid w:val="00EE1E61"/>
    <w:rsid w:val="00EE32D3"/>
    <w:rsid w:val="00F06AC7"/>
    <w:rsid w:val="00F07378"/>
    <w:rsid w:val="00F15339"/>
    <w:rsid w:val="00F301EE"/>
    <w:rsid w:val="00F33B86"/>
    <w:rsid w:val="00F36DCF"/>
    <w:rsid w:val="00F51C6E"/>
    <w:rsid w:val="00F632D5"/>
    <w:rsid w:val="00F65FA4"/>
    <w:rsid w:val="00F74F44"/>
    <w:rsid w:val="00F8635D"/>
    <w:rsid w:val="00FB220D"/>
    <w:rsid w:val="00FB5304"/>
    <w:rsid w:val="00FB5AF8"/>
    <w:rsid w:val="00FB7546"/>
    <w:rsid w:val="00FB7720"/>
    <w:rsid w:val="00FD7ABB"/>
    <w:rsid w:val="00FE3647"/>
    <w:rsid w:val="00FE3961"/>
    <w:rsid w:val="00FE41D3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8F6A"/>
  <w15:chartTrackingRefBased/>
  <w15:docId w15:val="{AE0AE3DD-20BE-4F82-B35B-E4B50EA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26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6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D7ABB"/>
    <w:pPr>
      <w:ind w:left="720"/>
      <w:contextualSpacing/>
    </w:pPr>
  </w:style>
  <w:style w:type="paragraph" w:styleId="Revision">
    <w:name w:val="Revision"/>
    <w:hidden/>
    <w:uiPriority w:val="99"/>
    <w:semiHidden/>
    <w:rsid w:val="00B871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960"/>
  </w:style>
  <w:style w:type="paragraph" w:styleId="BalloonText">
    <w:name w:val="Balloon Text"/>
    <w:basedOn w:val="Normal"/>
    <w:link w:val="BalloonTextChar"/>
    <w:uiPriority w:val="99"/>
    <w:unhideWhenUsed/>
    <w:rsid w:val="004546D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46D6"/>
    <w:rPr>
      <w:rFonts w:ascii="Segoe UI" w:hAnsi="Segoe UI" w:cs="Segoe UI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22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220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22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22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220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B59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4221C-94DB-417E-87F8-DDAACDED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Wich-Vila;ApplicantLab</dc:creator>
  <cp:keywords/>
  <dc:description/>
  <cp:lastModifiedBy>Cameron Greenwalt</cp:lastModifiedBy>
  <cp:revision>3</cp:revision>
  <cp:lastPrinted>2024-08-30T06:09:00Z</cp:lastPrinted>
  <dcterms:created xsi:type="dcterms:W3CDTF">2024-08-30T06:09:00Z</dcterms:created>
  <dcterms:modified xsi:type="dcterms:W3CDTF">2024-08-30T06:09:00Z</dcterms:modified>
</cp:coreProperties>
</file>