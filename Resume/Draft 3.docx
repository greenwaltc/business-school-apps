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0034465F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new product</w:t>
      </w:r>
      <w:del w:id="0" w:author="Cameron Greenwalt" w:date="2024-08-20T12:25:00Z" w16du:dateUtc="2024-08-20T18:25:00Z">
        <w:r w:rsidDel="00563009">
          <w:rPr>
            <w:rFonts w:ascii="Times New Roman" w:hAnsi="Times New Roman" w:cs="Times New Roman"/>
            <w:color w:val="000000" w:themeColor="text1"/>
          </w:rPr>
          <w:delText>ion</w:delText>
        </w:r>
      </w:del>
      <w:r>
        <w:rPr>
          <w:rFonts w:ascii="Times New Roman" w:hAnsi="Times New Roman" w:cs="Times New Roman"/>
          <w:color w:val="000000" w:themeColor="text1"/>
        </w:rPr>
        <w:t xml:space="preserve"> adoption by 400% in a one-</w:t>
      </w:r>
      <w:r w:rsidR="00945658">
        <w:rPr>
          <w:rFonts w:ascii="Times New Roman" w:hAnsi="Times New Roman" w:cs="Times New Roman"/>
          <w:color w:val="000000" w:themeColor="text1"/>
        </w:rPr>
        <w:t xml:space="preserve">week </w:t>
      </w:r>
      <w:r>
        <w:rPr>
          <w:rFonts w:ascii="Times New Roman" w:hAnsi="Times New Roman" w:cs="Times New Roman"/>
          <w:color w:val="000000" w:themeColor="text1"/>
        </w:rPr>
        <w:t>period</w:t>
      </w:r>
      <w:ins w:id="1" w:author="Cameron Greenwalt" w:date="2024-08-20T12:25:00Z" w16du:dateUtc="2024-08-20T18:25:00Z">
        <w:r w:rsidR="00563009">
          <w:rPr>
            <w:rFonts w:ascii="Times New Roman" w:hAnsi="Times New Roman" w:cs="Times New Roman"/>
            <w:color w:val="000000" w:themeColor="text1"/>
          </w:rPr>
          <w:t xml:space="preserve"> and accounted for 20% of new product adoption overall</w:t>
        </w:r>
      </w:ins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4BCA1FC7" w:rsidR="004C60B0" w:rsidRDefault="00DC43D5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Secured 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6D5B">
        <w:rPr>
          <w:rFonts w:ascii="Times New Roman" w:hAnsi="Times New Roman" w:cs="Times New Roman"/>
          <w:color w:val="000000" w:themeColor="text1"/>
        </w:rPr>
        <w:t xml:space="preserve">to increase feature </w:t>
      </w:r>
      <w:r w:rsidR="00461DA3">
        <w:rPr>
          <w:rFonts w:ascii="Times New Roman" w:hAnsi="Times New Roman" w:cs="Times New Roman"/>
          <w:color w:val="000000" w:themeColor="text1"/>
        </w:rPr>
        <w:t>velocity</w:t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06244072" w:rsidR="007B0142" w:rsidRPr="00C25BF0" w:rsidRDefault="00165F9C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~20 hours per week as a teaching assistant 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21A4D9ED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</w:t>
      </w:r>
      <w:ins w:id="2" w:author="Cameron Greenwalt" w:date="2024-08-20T12:25:00Z" w16du:dateUtc="2024-08-20T18:25:00Z">
        <w:r w:rsidR="00563009">
          <w:rPr>
            <w:rFonts w:ascii="Times New Roman" w:hAnsi="Times New Roman" w:cs="Times New Roman"/>
            <w:color w:val="000000" w:themeColor="text1"/>
          </w:rPr>
          <w:t>8</w:t>
        </w:r>
      </w:ins>
      <w:del w:id="3" w:author="Cameron Greenwalt" w:date="2024-08-20T12:25:00Z" w16du:dateUtc="2024-08-20T18:25:00Z">
        <w:r w:rsidDel="00563009">
          <w:rPr>
            <w:rFonts w:ascii="Times New Roman" w:hAnsi="Times New Roman" w:cs="Times New Roman"/>
            <w:color w:val="000000" w:themeColor="text1"/>
          </w:rPr>
          <w:delText>6</w:delText>
        </w:r>
      </w:del>
      <w:r>
        <w:rPr>
          <w:rFonts w:ascii="Times New Roman" w:hAnsi="Times New Roman" w:cs="Times New Roman"/>
          <w:color w:val="000000" w:themeColor="text1"/>
        </w:rPr>
        <w:t xml:space="preserve"> volunteers</w:t>
      </w:r>
    </w:p>
    <w:p w14:paraId="1A037A0B" w14:textId="799F5059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6D0685">
        <w:rPr>
          <w:rFonts w:ascii="Times New Roman" w:hAnsi="Times New Roman" w:cs="Times New Roman"/>
          <w:color w:val="000000" w:themeColor="text1"/>
        </w:rPr>
        <w:t>one</w:t>
      </w:r>
      <w:r w:rsidR="00A07C7C">
        <w:rPr>
          <w:rFonts w:ascii="Times New Roman" w:hAnsi="Times New Roman" w:cs="Times New Roman"/>
          <w:color w:val="000000" w:themeColor="text1"/>
        </w:rPr>
        <w:t xml:space="preserve"> paper </w:t>
      </w:r>
      <w:ins w:id="4" w:author="Cameron Greenwalt" w:date="2024-08-20T21:27:00Z" w16du:dateUtc="2024-08-21T03:27:00Z">
        <w:r w:rsidR="00935A10">
          <w:rPr>
            <w:rFonts w:ascii="Times New Roman" w:hAnsi="Times New Roman" w:cs="Times New Roman"/>
            <w:color w:val="000000" w:themeColor="text1"/>
          </w:rPr>
          <w:t xml:space="preserve">published </w:t>
        </w:r>
      </w:ins>
      <w:del w:id="5" w:author="Cameron Greenwalt" w:date="2024-08-20T21:20:00Z" w16du:dateUtc="2024-08-21T03:20:00Z">
        <w:r w:rsidR="00A07C7C" w:rsidDel="0006200E">
          <w:rPr>
            <w:rFonts w:ascii="Times New Roman" w:hAnsi="Times New Roman" w:cs="Times New Roman"/>
            <w:color w:val="000000" w:themeColor="text1"/>
          </w:rPr>
          <w:delText xml:space="preserve">and contributed to </w:delText>
        </w:r>
        <w:r w:rsidR="006D0685" w:rsidDel="0006200E">
          <w:rPr>
            <w:rFonts w:ascii="Times New Roman" w:hAnsi="Times New Roman" w:cs="Times New Roman"/>
            <w:color w:val="000000" w:themeColor="text1"/>
          </w:rPr>
          <w:delText xml:space="preserve">three </w:delText>
        </w:r>
        <w:r w:rsidR="00A07C7C" w:rsidDel="0006200E">
          <w:rPr>
            <w:rFonts w:ascii="Times New Roman" w:hAnsi="Times New Roman" w:cs="Times New Roman"/>
            <w:color w:val="000000" w:themeColor="text1"/>
          </w:rPr>
          <w:delText>other papers</w:delText>
        </w:r>
        <w:r w:rsidR="006D0685" w:rsidDel="0006200E">
          <w:rPr>
            <w:rFonts w:ascii="Times New Roman" w:hAnsi="Times New Roman" w:cs="Times New Roman"/>
            <w:color w:val="000000" w:themeColor="text1"/>
          </w:rPr>
          <w:delText xml:space="preserve"> published </w:delText>
        </w:r>
      </w:del>
      <w:r w:rsidR="006D0685">
        <w:rPr>
          <w:rFonts w:ascii="Times New Roman" w:hAnsi="Times New Roman" w:cs="Times New Roman"/>
          <w:color w:val="000000" w:themeColor="text1"/>
        </w:rPr>
        <w:t xml:space="preserve">in the </w:t>
      </w:r>
      <w:r w:rsidR="006D0685" w:rsidRPr="001911B2">
        <w:rPr>
          <w:rFonts w:ascii="Times New Roman" w:hAnsi="Times New Roman" w:cs="Times New Roman"/>
          <w:color w:val="000000" w:themeColor="text1"/>
        </w:rPr>
        <w:t>world's largest technical professional organization</w:t>
      </w:r>
      <w:del w:id="6" w:author="Cameron Greenwalt" w:date="2024-08-20T12:27:00Z" w16du:dateUtc="2024-08-20T18:27:00Z">
        <w:r w:rsidR="00A07C7C" w:rsidDel="00563009">
          <w:rPr>
            <w:rFonts w:ascii="Times New Roman" w:hAnsi="Times New Roman" w:cs="Times New Roman"/>
            <w:color w:val="000000" w:themeColor="text1"/>
          </w:rPr>
          <w:delText xml:space="preserve">, including </w:delText>
        </w:r>
        <w:r w:rsidR="006D0685" w:rsidDel="00563009">
          <w:rPr>
            <w:rFonts w:ascii="Times New Roman" w:hAnsi="Times New Roman" w:cs="Times New Roman"/>
            <w:color w:val="000000" w:themeColor="text1"/>
          </w:rPr>
          <w:delText>one</w:delText>
        </w:r>
        <w:r w:rsidR="00A07C7C" w:rsidDel="00563009">
          <w:rPr>
            <w:rFonts w:ascii="Times New Roman" w:hAnsi="Times New Roman" w:cs="Times New Roman"/>
            <w:color w:val="000000" w:themeColor="text1"/>
          </w:rPr>
          <w:delText xml:space="preserve"> </w:delText>
        </w:r>
        <w:r w:rsidR="006D0685" w:rsidDel="00563009">
          <w:rPr>
            <w:rFonts w:ascii="Times New Roman" w:hAnsi="Times New Roman" w:cs="Times New Roman"/>
            <w:color w:val="000000" w:themeColor="text1"/>
          </w:rPr>
          <w:delText>O</w:delText>
        </w:r>
        <w:r w:rsidR="00A07C7C" w:rsidDel="00563009">
          <w:rPr>
            <w:rFonts w:ascii="Times New Roman" w:hAnsi="Times New Roman" w:cs="Times New Roman"/>
            <w:color w:val="000000" w:themeColor="text1"/>
          </w:rPr>
          <w:delText xml:space="preserve">utstanding </w:delText>
        </w:r>
        <w:r w:rsidR="006D0685" w:rsidDel="00563009">
          <w:rPr>
            <w:rFonts w:ascii="Times New Roman" w:hAnsi="Times New Roman" w:cs="Times New Roman"/>
            <w:color w:val="000000" w:themeColor="text1"/>
          </w:rPr>
          <w:delText>C</w:delText>
        </w:r>
        <w:r w:rsidR="00A07C7C" w:rsidDel="00563009">
          <w:rPr>
            <w:rFonts w:ascii="Times New Roman" w:hAnsi="Times New Roman" w:cs="Times New Roman"/>
            <w:color w:val="000000" w:themeColor="text1"/>
          </w:rPr>
          <w:delText xml:space="preserve">onference </w:delText>
        </w:r>
        <w:r w:rsidR="006D0685" w:rsidDel="00563009">
          <w:rPr>
            <w:rFonts w:ascii="Times New Roman" w:hAnsi="Times New Roman" w:cs="Times New Roman"/>
            <w:color w:val="000000" w:themeColor="text1"/>
          </w:rPr>
          <w:delText>P</w:delText>
        </w:r>
        <w:r w:rsidR="00A07C7C" w:rsidDel="00563009">
          <w:rPr>
            <w:rFonts w:ascii="Times New Roman" w:hAnsi="Times New Roman" w:cs="Times New Roman"/>
            <w:color w:val="000000" w:themeColor="text1"/>
          </w:rPr>
          <w:delText xml:space="preserve">aper </w:delText>
        </w:r>
        <w:r w:rsidR="006D0685" w:rsidDel="00563009">
          <w:rPr>
            <w:rFonts w:ascii="Times New Roman" w:hAnsi="Times New Roman" w:cs="Times New Roman"/>
            <w:color w:val="000000" w:themeColor="text1"/>
          </w:rPr>
          <w:delText>A</w:delText>
        </w:r>
        <w:r w:rsidR="00A07C7C" w:rsidDel="00563009">
          <w:rPr>
            <w:rFonts w:ascii="Times New Roman" w:hAnsi="Times New Roman" w:cs="Times New Roman"/>
            <w:color w:val="000000" w:themeColor="text1"/>
          </w:rPr>
          <w:delText>ward</w:delText>
        </w:r>
        <w:r w:rsidR="006D0685" w:rsidDel="00563009">
          <w:rPr>
            <w:rFonts w:ascii="Times New Roman" w:hAnsi="Times New Roman" w:cs="Times New Roman"/>
            <w:color w:val="000000" w:themeColor="text1"/>
          </w:rPr>
          <w:delText xml:space="preserve"> finalist</w:delText>
        </w:r>
      </w:del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FDC02" w14:textId="77777777" w:rsidR="00623DCB" w:rsidRDefault="00623DCB" w:rsidP="00FB220D">
      <w:pPr>
        <w:spacing w:after="0" w:line="240" w:lineRule="auto"/>
      </w:pPr>
      <w:r>
        <w:separator/>
      </w:r>
    </w:p>
  </w:endnote>
  <w:endnote w:type="continuationSeparator" w:id="0">
    <w:p w14:paraId="00A84F5E" w14:textId="77777777" w:rsidR="00623DCB" w:rsidRDefault="00623DCB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21785" w14:textId="77777777" w:rsidR="00623DCB" w:rsidRDefault="00623DCB" w:rsidP="00FB220D">
      <w:pPr>
        <w:spacing w:after="0" w:line="240" w:lineRule="auto"/>
      </w:pPr>
      <w:r>
        <w:separator/>
      </w:r>
    </w:p>
  </w:footnote>
  <w:footnote w:type="continuationSeparator" w:id="0">
    <w:p w14:paraId="49563C99" w14:textId="77777777" w:rsidR="00623DCB" w:rsidRDefault="00623DCB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eron Greenwalt">
    <w15:presenceInfo w15:providerId="AD" w15:userId="S::cyg1122@dexcom.com::faa3a102-c969-4059-a558-545d802a36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6488"/>
    <w:rsid w:val="001911B2"/>
    <w:rsid w:val="001B01DD"/>
    <w:rsid w:val="001C233A"/>
    <w:rsid w:val="001C699B"/>
    <w:rsid w:val="001D19C5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307C81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23DC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7C5B"/>
    <w:rsid w:val="00805813"/>
    <w:rsid w:val="00811D10"/>
    <w:rsid w:val="0081536D"/>
    <w:rsid w:val="00820B63"/>
    <w:rsid w:val="00831518"/>
    <w:rsid w:val="00861FA8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46FF3"/>
    <w:rsid w:val="00B61220"/>
    <w:rsid w:val="00B62565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7233"/>
    <w:rsid w:val="00CD71B9"/>
    <w:rsid w:val="00CE7385"/>
    <w:rsid w:val="00CF3E4A"/>
    <w:rsid w:val="00D00264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1E61"/>
    <w:rsid w:val="00EE32D3"/>
    <w:rsid w:val="00F06AC7"/>
    <w:rsid w:val="00F07378"/>
    <w:rsid w:val="00F15339"/>
    <w:rsid w:val="00F33B86"/>
    <w:rsid w:val="00F36DCF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5</cp:revision>
  <cp:lastPrinted>2024-08-04T23:31:00Z</cp:lastPrinted>
  <dcterms:created xsi:type="dcterms:W3CDTF">2024-08-20T18:25:00Z</dcterms:created>
  <dcterms:modified xsi:type="dcterms:W3CDTF">2024-08-21T03:27:00Z</dcterms:modified>
</cp:coreProperties>
</file>